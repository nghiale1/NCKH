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90" w:rsidRPr="00722BE2" w:rsidRDefault="00B07B90" w:rsidP="00B07B90">
      <w:pPr>
        <w:rPr>
          <w:i/>
          <w:szCs w:val="28"/>
        </w:rPr>
      </w:pPr>
      <w:r w:rsidRPr="00722BE2">
        <w:rPr>
          <w:i/>
          <w:szCs w:val="28"/>
        </w:rPr>
        <w:t>CHÚ THÍCH</w:t>
      </w:r>
    </w:p>
    <w:p w:rsidR="00B07B90" w:rsidRPr="00B07B90" w:rsidRDefault="00B07B90" w:rsidP="00B07B90">
      <w:pPr>
        <w:rPr>
          <w:color w:val="A6A6A6" w:themeColor="background1" w:themeShade="A6"/>
          <w:szCs w:val="28"/>
        </w:rPr>
      </w:pPr>
      <w:r w:rsidRPr="00B07B90">
        <w:rPr>
          <w:color w:val="A6A6A6" w:themeColor="background1" w:themeShade="A6"/>
          <w:szCs w:val="28"/>
        </w:rPr>
        <w:t>Màu xám : có thể bỏ nếu không đủ thời gian</w:t>
      </w:r>
    </w:p>
    <w:p w:rsidR="00B07B90" w:rsidRPr="00B07B90" w:rsidRDefault="00B07B90" w:rsidP="00B07B90">
      <w:pPr>
        <w:rPr>
          <w:szCs w:val="28"/>
        </w:rPr>
      </w:pPr>
      <w:r>
        <w:rPr>
          <w:szCs w:val="28"/>
        </w:rPr>
        <w:t>Màu đen : phần chính cần phải nói.</w:t>
      </w:r>
    </w:p>
    <w:p w:rsidR="00953D50" w:rsidRPr="003019FC" w:rsidRDefault="007A5874" w:rsidP="003019FC">
      <w:pPr>
        <w:jc w:val="center"/>
        <w:rPr>
          <w:b/>
          <w:szCs w:val="28"/>
        </w:rPr>
      </w:pPr>
      <w:r w:rsidRPr="003019FC">
        <w:rPr>
          <w:b/>
          <w:szCs w:val="28"/>
        </w:rPr>
        <w:t>TÍNH CẤP THIẾT CỦA ĐỀ TÀI</w:t>
      </w:r>
      <w:r w:rsidR="00F47549">
        <w:rPr>
          <w:b/>
          <w:szCs w:val="28"/>
        </w:rPr>
        <w:t>(&lt;= 2p)</w:t>
      </w:r>
    </w:p>
    <w:p w:rsidR="00DD60E1" w:rsidRPr="00DD60E1" w:rsidRDefault="007A5874" w:rsidP="001F7B1F">
      <w:pPr>
        <w:pStyle w:val="ListParagraph"/>
        <w:numPr>
          <w:ilvl w:val="0"/>
          <w:numId w:val="1"/>
        </w:numPr>
        <w:rPr>
          <w:szCs w:val="28"/>
        </w:rPr>
      </w:pPr>
      <w:r w:rsidRPr="00DD60E1">
        <w:rPr>
          <w:szCs w:val="28"/>
        </w:rPr>
        <w:t xml:space="preserve">Hiện nay, </w:t>
      </w:r>
      <w:ins w:id="0" w:author="student" w:date="2019-03-05T09:09:00Z">
        <w:r w:rsidR="00D423FD">
          <w:rPr>
            <w:szCs w:val="28"/>
          </w:rPr>
          <w:t xml:space="preserve">hầu hết </w:t>
        </w:r>
      </w:ins>
      <w:r w:rsidRPr="00DD60E1">
        <w:rPr>
          <w:szCs w:val="28"/>
        </w:rPr>
        <w:t>các trang web</w:t>
      </w:r>
      <w:ins w:id="1" w:author="student" w:date="2019-03-05T09:10:00Z">
        <w:r w:rsidR="00D423FD">
          <w:rPr>
            <w:szCs w:val="28"/>
          </w:rPr>
          <w:t xml:space="preserve"> của các trường ĐH nói chung và</w:t>
        </w:r>
      </w:ins>
      <w:del w:id="2" w:author="student" w:date="2019-03-05T09:10:00Z">
        <w:r w:rsidRPr="00DD60E1" w:rsidDel="00D423FD">
          <w:rPr>
            <w:szCs w:val="28"/>
          </w:rPr>
          <w:delText>site của</w:delText>
        </w:r>
      </w:del>
      <w:r w:rsidRPr="00DD60E1">
        <w:rPr>
          <w:szCs w:val="28"/>
        </w:rPr>
        <w:t xml:space="preserve"> một số khoa của trường ĐH Cần Thơ </w:t>
      </w:r>
      <w:ins w:id="3" w:author="student" w:date="2019-03-05T09:10:00Z">
        <w:r w:rsidR="00D423FD">
          <w:rPr>
            <w:szCs w:val="28"/>
          </w:rPr>
          <w:t xml:space="preserve">đều </w:t>
        </w:r>
      </w:ins>
      <w:r w:rsidRPr="00DD60E1">
        <w:rPr>
          <w:szCs w:val="28"/>
        </w:rPr>
        <w:t>đã có mục Cựu sinh viên</w:t>
      </w:r>
      <w:ins w:id="4" w:author="student" w:date="2019-03-05T09:10:00Z">
        <w:r w:rsidR="00D423FD">
          <w:rPr>
            <w:szCs w:val="28"/>
          </w:rPr>
          <w:t xml:space="preserve">. Tuy nhiên các website này </w:t>
        </w:r>
      </w:ins>
      <w:r w:rsidRPr="00DD60E1">
        <w:rPr>
          <w:szCs w:val="28"/>
        </w:rPr>
        <w:t xml:space="preserve"> </w:t>
      </w:r>
      <w:r w:rsidR="007A7483" w:rsidRPr="00DD60E1">
        <w:rPr>
          <w:color w:val="A6A6A6" w:themeColor="background1" w:themeShade="A6"/>
          <w:szCs w:val="28"/>
        </w:rPr>
        <w:t xml:space="preserve">để quản lý thông tin về cựu sinh viên nhưng chủ yếu chỉ quản lý </w:t>
      </w:r>
      <w:r w:rsidR="00DD60E1" w:rsidRPr="00DD60E1">
        <w:rPr>
          <w:color w:val="A6A6A6" w:themeColor="background1" w:themeShade="A6"/>
          <w:szCs w:val="28"/>
        </w:rPr>
        <w:t xml:space="preserve">được những </w:t>
      </w:r>
      <w:r w:rsidR="007A7483" w:rsidRPr="00DD60E1">
        <w:rPr>
          <w:color w:val="A6A6A6" w:themeColor="background1" w:themeShade="A6"/>
          <w:szCs w:val="28"/>
        </w:rPr>
        <w:t>thông tin cơ bản về chi hội Cự</w:t>
      </w:r>
      <w:r w:rsidR="00DD60E1" w:rsidRPr="00DD60E1">
        <w:rPr>
          <w:color w:val="A6A6A6" w:themeColor="background1" w:themeShade="A6"/>
          <w:szCs w:val="28"/>
        </w:rPr>
        <w:t>u sinh viên</w:t>
      </w:r>
      <w:r w:rsidR="007A7483" w:rsidRPr="00DD60E1">
        <w:rPr>
          <w:color w:val="A6A6A6" w:themeColor="background1" w:themeShade="A6"/>
          <w:szCs w:val="28"/>
        </w:rPr>
        <w:t xml:space="preserve">,thông tin liên lạc, năm tốt nghiệp của sinh viên, đôi khi chỉ là 1 bài post cụ thể tham dự sự kiện </w:t>
      </w:r>
    </w:p>
    <w:p w:rsidR="00B44E23" w:rsidRPr="00DD60E1" w:rsidRDefault="007A7483" w:rsidP="001F7B1F">
      <w:pPr>
        <w:pStyle w:val="ListParagraph"/>
        <w:numPr>
          <w:ilvl w:val="0"/>
          <w:numId w:val="1"/>
        </w:numPr>
        <w:rPr>
          <w:szCs w:val="28"/>
        </w:rPr>
      </w:pPr>
      <w:r w:rsidRPr="00DD60E1">
        <w:rPr>
          <w:color w:val="A6A6A6" w:themeColor="background1" w:themeShade="A6"/>
          <w:szCs w:val="28"/>
        </w:rPr>
        <w:t>Ở phần này</w:t>
      </w:r>
      <w:r w:rsidR="002F2030" w:rsidRPr="00DD60E1">
        <w:rPr>
          <w:szCs w:val="28"/>
        </w:rPr>
        <w:t>(nhưng vẫn)</w:t>
      </w:r>
      <w:r w:rsidRPr="00DD60E1">
        <w:rPr>
          <w:szCs w:val="28"/>
        </w:rPr>
        <w:t xml:space="preserve"> </w:t>
      </w:r>
      <w:r w:rsidR="007A5874" w:rsidRPr="00DD60E1">
        <w:rPr>
          <w:szCs w:val="28"/>
        </w:rPr>
        <w:t xml:space="preserve">chưa </w:t>
      </w:r>
      <w:del w:id="5" w:author="student" w:date="2019-03-05T09:12:00Z">
        <w:r w:rsidR="007A5874" w:rsidRPr="00DD60E1" w:rsidDel="00D423FD">
          <w:rPr>
            <w:szCs w:val="28"/>
          </w:rPr>
          <w:delText>nêu được</w:delText>
        </w:r>
      </w:del>
      <w:ins w:id="6" w:author="student" w:date="2019-03-05T09:12:00Z">
        <w:r w:rsidR="00D423FD">
          <w:rPr>
            <w:szCs w:val="28"/>
          </w:rPr>
          <w:t>quản lý và cập nhật đầy đủ</w:t>
        </w:r>
      </w:ins>
      <w:del w:id="7" w:author="student" w:date="2019-03-05T09:12:00Z">
        <w:r w:rsidR="007A5874" w:rsidRPr="00DD60E1" w:rsidDel="00D423FD">
          <w:rPr>
            <w:szCs w:val="28"/>
          </w:rPr>
          <w:delText xml:space="preserve"> nhiều</w:delText>
        </w:r>
      </w:del>
      <w:r w:rsidR="007A5874" w:rsidRPr="00DD60E1">
        <w:rPr>
          <w:szCs w:val="28"/>
        </w:rPr>
        <w:t xml:space="preserve"> thông tin cần thiết để</w:t>
      </w:r>
      <w:ins w:id="8" w:author="Huu Khanh" w:date="2019-03-06T18:23:00Z">
        <w:r w:rsidR="00485222">
          <w:rPr>
            <w:szCs w:val="28"/>
          </w:rPr>
          <w:t xml:space="preserve"> thuận tiện cho việc quản lý</w:t>
        </w:r>
      </w:ins>
      <w:ins w:id="9" w:author="student" w:date="2019-03-05T09:12:00Z">
        <w:r w:rsidR="00D423FD">
          <w:rPr>
            <w:szCs w:val="28"/>
          </w:rPr>
          <w:t xml:space="preserve"> như</w:t>
        </w:r>
      </w:ins>
      <w:del w:id="10" w:author="student" w:date="2019-03-05T09:12:00Z">
        <w:r w:rsidR="007A5874" w:rsidRPr="00DD60E1" w:rsidDel="00D423FD">
          <w:rPr>
            <w:szCs w:val="28"/>
          </w:rPr>
          <w:delText xml:space="preserve"> thuận tiện cho việc quản lý thông tin của cựu sinh viên như</w:delText>
        </w:r>
      </w:del>
      <w:r w:rsidR="007A5874" w:rsidRPr="00DD60E1">
        <w:rPr>
          <w:szCs w:val="28"/>
        </w:rPr>
        <w:t>: lý lịch</w:t>
      </w:r>
      <w:del w:id="11" w:author="student" w:date="2019-03-05T09:12:00Z">
        <w:r w:rsidR="007A5874" w:rsidRPr="00DD60E1" w:rsidDel="00D423FD">
          <w:rPr>
            <w:szCs w:val="28"/>
          </w:rPr>
          <w:delText xml:space="preserve"> bản thân</w:delText>
        </w:r>
        <w:r w:rsidR="00B44E23" w:rsidRPr="00DD60E1" w:rsidDel="00D423FD">
          <w:rPr>
            <w:szCs w:val="28"/>
          </w:rPr>
          <w:delText xml:space="preserve"> sinh viên</w:delText>
        </w:r>
      </w:del>
      <w:r w:rsidR="007A5874" w:rsidRPr="00DD60E1">
        <w:rPr>
          <w:szCs w:val="28"/>
        </w:rPr>
        <w:t>,</w:t>
      </w:r>
      <w:ins w:id="12" w:author="student" w:date="2019-03-05T09:12:00Z">
        <w:r w:rsidR="00D423FD">
          <w:rPr>
            <w:szCs w:val="28"/>
          </w:rPr>
          <w:t xml:space="preserve"> </w:t>
        </w:r>
      </w:ins>
      <w:r w:rsidR="007A5874" w:rsidRPr="00DD60E1">
        <w:rPr>
          <w:szCs w:val="28"/>
        </w:rPr>
        <w:t>gia đình,</w:t>
      </w:r>
      <w:ins w:id="13" w:author="student" w:date="2019-03-05T09:12:00Z">
        <w:r w:rsidR="00D423FD">
          <w:rPr>
            <w:szCs w:val="28"/>
          </w:rPr>
          <w:t xml:space="preserve"> </w:t>
        </w:r>
      </w:ins>
      <w:r w:rsidR="007A5874" w:rsidRPr="00DD60E1">
        <w:rPr>
          <w:szCs w:val="28"/>
        </w:rPr>
        <w:t>quê quán,</w:t>
      </w:r>
      <w:ins w:id="14" w:author="student" w:date="2019-03-05T09:12:00Z">
        <w:r w:rsidR="00D423FD">
          <w:rPr>
            <w:szCs w:val="28"/>
          </w:rPr>
          <w:t xml:space="preserve"> lịch sử việc làm</w:t>
        </w:r>
      </w:ins>
      <w:del w:id="15" w:author="student" w:date="2019-03-05T09:13:00Z">
        <w:r w:rsidR="00773E3E" w:rsidRPr="00DD60E1" w:rsidDel="00D423FD">
          <w:rPr>
            <w:szCs w:val="28"/>
          </w:rPr>
          <w:delText>tuyển dụng việc làm,</w:delText>
        </w:r>
        <w:r w:rsidR="007A5874" w:rsidRPr="00DD60E1" w:rsidDel="00D423FD">
          <w:rPr>
            <w:szCs w:val="28"/>
          </w:rPr>
          <w:delText>tiến trình công việc,thông tin công ty và lịch sử làm việ</w:delText>
        </w:r>
        <w:r w:rsidR="00773E3E" w:rsidRPr="00DD60E1" w:rsidDel="00D423FD">
          <w:rPr>
            <w:szCs w:val="28"/>
          </w:rPr>
          <w:delText>c</w:delText>
        </w:r>
      </w:del>
      <w:r w:rsidR="00773E3E" w:rsidRPr="00DD60E1">
        <w:rPr>
          <w:szCs w:val="28"/>
        </w:rPr>
        <w:t>,</w:t>
      </w:r>
      <w:ins w:id="16" w:author="student" w:date="2019-03-05T09:13:00Z">
        <w:r w:rsidR="00D423FD">
          <w:rPr>
            <w:szCs w:val="28"/>
          </w:rPr>
          <w:t xml:space="preserve"> nhận các thông báo</w:t>
        </w:r>
      </w:ins>
      <w:del w:id="17" w:author="student" w:date="2019-03-05T09:13:00Z">
        <w:r w:rsidR="00A4771C" w:rsidDel="00D423FD">
          <w:rPr>
            <w:szCs w:val="28"/>
          </w:rPr>
          <w:delText xml:space="preserve">có thể </w:delText>
        </w:r>
        <w:r w:rsidR="00773E3E" w:rsidRPr="00DD60E1" w:rsidDel="00D423FD">
          <w:rPr>
            <w:szCs w:val="28"/>
          </w:rPr>
          <w:delText xml:space="preserve">lời mời </w:delText>
        </w:r>
      </w:del>
      <w:ins w:id="18" w:author="student" w:date="2019-03-05T09:13:00Z">
        <w:r w:rsidR="00D423FD">
          <w:rPr>
            <w:szCs w:val="28"/>
          </w:rPr>
          <w:t xml:space="preserve"> </w:t>
        </w:r>
      </w:ins>
      <w:del w:id="19" w:author="student" w:date="2019-03-05T09:13:00Z">
        <w:r w:rsidR="00773E3E" w:rsidRPr="00DD60E1" w:rsidDel="00D423FD">
          <w:rPr>
            <w:szCs w:val="28"/>
          </w:rPr>
          <w:delText xml:space="preserve">tham dự </w:delText>
        </w:r>
      </w:del>
      <w:r w:rsidR="00773E3E" w:rsidRPr="00DD60E1">
        <w:rPr>
          <w:szCs w:val="28"/>
        </w:rPr>
        <w:t>sự kiện củ</w:t>
      </w:r>
      <w:r w:rsidR="00B44E23" w:rsidRPr="00DD60E1">
        <w:rPr>
          <w:szCs w:val="28"/>
        </w:rPr>
        <w:t>a Khoa</w:t>
      </w:r>
      <w:ins w:id="20" w:author="student" w:date="2019-03-05T09:13:00Z">
        <w:r w:rsidR="00D423FD">
          <w:rPr>
            <w:szCs w:val="28"/>
          </w:rPr>
          <w:t xml:space="preserve"> và quan trong là nhận các thư ngỏ kêu gọi hỗ trợ sinh viên, hỗ trợ khoa…</w:t>
        </w:r>
      </w:ins>
      <w:ins w:id="21" w:author="student" w:date="2019-03-05T09:15:00Z">
        <w:r w:rsidR="00D423FD">
          <w:rPr>
            <w:szCs w:val="28"/>
          </w:rPr>
          <w:t xml:space="preserve"> hoặc thống kê về các thành viên này theo các tiêu chí khác nhau phục vụ cho Khoa trong các bước kiểm định, báo cáo …</w:t>
        </w:r>
      </w:ins>
      <w:del w:id="22" w:author="student" w:date="2019-03-05T09:14:00Z">
        <w:r w:rsidR="00B44E23" w:rsidRPr="00DD60E1" w:rsidDel="00D423FD">
          <w:rPr>
            <w:szCs w:val="28"/>
          </w:rPr>
          <w:delText>,thống kê tỷ lệ có việc làm sau khi tốt nghiệp cho sinh viên.</w:delText>
        </w:r>
      </w:del>
    </w:p>
    <w:p w:rsidR="005E7A09" w:rsidRDefault="005E7A09" w:rsidP="00B44E23">
      <w:pPr>
        <w:pStyle w:val="ListParagraph"/>
        <w:numPr>
          <w:ilvl w:val="0"/>
          <w:numId w:val="1"/>
        </w:numPr>
        <w:rPr>
          <w:szCs w:val="28"/>
        </w:rPr>
      </w:pPr>
      <w:r>
        <w:rPr>
          <w:szCs w:val="28"/>
        </w:rPr>
        <w:t xml:space="preserve">Nhận thấy được sự cần thiết </w:t>
      </w:r>
      <w:ins w:id="23" w:author="student" w:date="2019-03-05T09:16:00Z">
        <w:r w:rsidR="00D423FD">
          <w:rPr>
            <w:szCs w:val="28"/>
          </w:rPr>
          <w:t xml:space="preserve">này, </w:t>
        </w:r>
      </w:ins>
      <w:del w:id="24" w:author="student" w:date="2019-03-05T09:15:00Z">
        <w:r w:rsidDel="00D423FD">
          <w:rPr>
            <w:szCs w:val="28"/>
          </w:rPr>
          <w:delText>của website</w:delText>
        </w:r>
      </w:del>
      <w:del w:id="25" w:author="student" w:date="2019-03-05T09:16:00Z">
        <w:r w:rsidDel="00D423FD">
          <w:rPr>
            <w:szCs w:val="28"/>
          </w:rPr>
          <w:delText xml:space="preserve"> QLTTCSV m</w:delText>
        </w:r>
      </w:del>
      <w:ins w:id="26" w:author="student" w:date="2019-03-05T09:16:00Z">
        <w:r w:rsidR="00D423FD">
          <w:rPr>
            <w:szCs w:val="28"/>
          </w:rPr>
          <w:t>m</w:t>
        </w:r>
      </w:ins>
      <w:r>
        <w:rPr>
          <w:szCs w:val="28"/>
        </w:rPr>
        <w:t xml:space="preserve">à </w:t>
      </w:r>
      <w:del w:id="27" w:author="student" w:date="2019-03-05T09:16:00Z">
        <w:r w:rsidDel="00D423FD">
          <w:rPr>
            <w:szCs w:val="28"/>
          </w:rPr>
          <w:delText>đại diện</w:delText>
        </w:r>
      </w:del>
      <w:ins w:id="28" w:author="student" w:date="2019-03-05T09:16:00Z">
        <w:r w:rsidR="00D423FD">
          <w:rPr>
            <w:szCs w:val="28"/>
          </w:rPr>
          <w:t>cụ thể</w:t>
        </w:r>
      </w:ins>
      <w:r>
        <w:rPr>
          <w:szCs w:val="28"/>
        </w:rPr>
        <w:t xml:space="preserve"> là</w:t>
      </w:r>
      <w:ins w:id="29" w:author="student" w:date="2019-03-05T09:17:00Z">
        <w:r w:rsidR="00D423FD">
          <w:rPr>
            <w:szCs w:val="28"/>
          </w:rPr>
          <w:t xml:space="preserve"> tại</w:t>
        </w:r>
      </w:ins>
      <w:r>
        <w:rPr>
          <w:szCs w:val="28"/>
        </w:rPr>
        <w:t xml:space="preserve"> Khoa CNTT &amp; TT</w:t>
      </w:r>
      <w:del w:id="30" w:author="student" w:date="2019-03-05T09:16:00Z">
        <w:r w:rsidDel="00D423FD">
          <w:rPr>
            <w:szCs w:val="28"/>
          </w:rPr>
          <w:delText xml:space="preserve"> </w:delText>
        </w:r>
      </w:del>
      <w:r>
        <w:rPr>
          <w:szCs w:val="28"/>
        </w:rPr>
        <w:t xml:space="preserve">, nhóm </w:t>
      </w:r>
      <w:ins w:id="31" w:author="student" w:date="2019-03-05T09:17:00Z">
        <w:r w:rsidR="00D423FD">
          <w:rPr>
            <w:szCs w:val="28"/>
          </w:rPr>
          <w:t xml:space="preserve">chúng em đề xuất </w:t>
        </w:r>
      </w:ins>
      <w:r>
        <w:rPr>
          <w:szCs w:val="28"/>
        </w:rPr>
        <w:t>nghiên cứu đã thực hiện đề tài với mong muốn xây dựng một danh mục Cựu sinh viên để có thể quản lý được thông tin sinh viên một cách đầy đủ</w:t>
      </w:r>
      <w:r w:rsidR="00B44E23">
        <w:rPr>
          <w:szCs w:val="28"/>
        </w:rPr>
        <w:t xml:space="preserve"> và </w:t>
      </w:r>
      <w:r w:rsidR="003019FC">
        <w:rPr>
          <w:szCs w:val="28"/>
        </w:rPr>
        <w:t>chi tiết. Qua đó</w:t>
      </w:r>
      <w:r w:rsidR="00B44E23">
        <w:rPr>
          <w:szCs w:val="28"/>
        </w:rPr>
        <w:t xml:space="preserve"> cựu sinh viên</w:t>
      </w:r>
      <w:r w:rsidR="004E0461">
        <w:rPr>
          <w:szCs w:val="28"/>
        </w:rPr>
        <w:t xml:space="preserve"> có thể đăng ký tài khoản để có </w:t>
      </w:r>
      <w:r w:rsidR="00B44E23">
        <w:rPr>
          <w:szCs w:val="28"/>
        </w:rPr>
        <w:t>thể đăng nhập vào hệ thống để cập nhật thông tin cá nhân,liên lạc với Khoa, tình hình việc làm, lịch sử công việc</w:t>
      </w:r>
      <w:r w:rsidR="00DA7FF1">
        <w:rPr>
          <w:szCs w:val="28"/>
        </w:rPr>
        <w:t>, tham gia một cuộc khảo sát việc làm</w:t>
      </w:r>
      <w:del w:id="32" w:author="student" w:date="2019-03-05T09:17:00Z">
        <w:r w:rsidR="00DA7FF1" w:rsidDel="00D423FD">
          <w:rPr>
            <w:szCs w:val="28"/>
          </w:rPr>
          <w:delText>.</w:delText>
        </w:r>
      </w:del>
      <w:ins w:id="33" w:author="student" w:date="2019-03-05T09:17:00Z">
        <w:r w:rsidR="00D423FD">
          <w:rPr>
            <w:szCs w:val="28"/>
          </w:rPr>
          <w:t>…</w:t>
        </w:r>
      </w:ins>
      <w:r w:rsidR="00DA7FF1">
        <w:rPr>
          <w:szCs w:val="28"/>
        </w:rPr>
        <w:t xml:space="preserve"> Q</w:t>
      </w:r>
      <w:r w:rsidR="00B44E23">
        <w:rPr>
          <w:szCs w:val="28"/>
        </w:rPr>
        <w:t>ua đó giáo vụ Khoa có thể liên hệ để gửi lời mời họp mặt, trao đổi kiến thức</w:t>
      </w:r>
      <w:ins w:id="34" w:author="student" w:date="2019-03-05T09:18:00Z">
        <w:r w:rsidR="00D423FD">
          <w:rPr>
            <w:szCs w:val="28"/>
          </w:rPr>
          <w:t>, kinh nghiệm</w:t>
        </w:r>
      </w:ins>
      <w:r w:rsidR="00B44E23">
        <w:rPr>
          <w:szCs w:val="28"/>
        </w:rPr>
        <w:t xml:space="preserve"> với sinh viên đang họ</w:t>
      </w:r>
      <w:ins w:id="35" w:author="Huu Khanh" w:date="2019-03-06T18:30:00Z">
        <w:r w:rsidR="00763818">
          <w:rPr>
            <w:szCs w:val="28"/>
          </w:rPr>
          <w:t>c</w:t>
        </w:r>
      </w:ins>
      <w:ins w:id="36" w:author="student" w:date="2019-03-05T09:18:00Z">
        <w:r w:rsidR="00D423FD">
          <w:rPr>
            <w:szCs w:val="28"/>
          </w:rPr>
          <w:t>;</w:t>
        </w:r>
      </w:ins>
      <w:del w:id="37" w:author="student" w:date="2019-03-05T09:18:00Z">
        <w:r w:rsidR="00B44E23" w:rsidDel="00D423FD">
          <w:rPr>
            <w:szCs w:val="28"/>
          </w:rPr>
          <w:delText>c,</w:delText>
        </w:r>
      </w:del>
      <w:ins w:id="38" w:author="student" w:date="2019-03-05T09:18:00Z">
        <w:r w:rsidR="00D423FD">
          <w:rPr>
            <w:szCs w:val="28"/>
          </w:rPr>
          <w:t xml:space="preserve"> Cho phép</w:t>
        </w:r>
      </w:ins>
      <w:r w:rsidR="00B44E23">
        <w:rPr>
          <w:szCs w:val="28"/>
        </w:rPr>
        <w:t xml:space="preserve"> thống kê</w:t>
      </w:r>
      <w:ins w:id="39" w:author="student" w:date="2019-03-05T09:18:00Z">
        <w:r w:rsidR="00D423FD">
          <w:rPr>
            <w:szCs w:val="28"/>
          </w:rPr>
          <w:t xml:space="preserve"> để phục vụ cho các báo cáo</w:t>
        </w:r>
      </w:ins>
      <w:r w:rsidR="00B44E23">
        <w:rPr>
          <w:szCs w:val="28"/>
        </w:rPr>
        <w:t xml:space="preserve"> </w:t>
      </w:r>
      <w:ins w:id="40" w:author="student" w:date="2019-03-05T09:18:00Z">
        <w:r w:rsidR="00D423FD">
          <w:rPr>
            <w:szCs w:val="28"/>
          </w:rPr>
          <w:t>hàng năm/học kỳ và kiểm định.</w:t>
        </w:r>
      </w:ins>
      <w:del w:id="41" w:author="student" w:date="2019-03-05T09:19:00Z">
        <w:r w:rsidR="00B44E23" w:rsidDel="00D423FD">
          <w:rPr>
            <w:szCs w:val="28"/>
          </w:rPr>
          <w:delText>tỷ lệ có việc làm sau tốt nghiệp</w:delText>
        </w:r>
      </w:del>
      <w:r w:rsidR="00B44E23">
        <w:rPr>
          <w:szCs w:val="28"/>
        </w:rPr>
        <w:t xml:space="preserve"> </w:t>
      </w:r>
      <w:del w:id="42" w:author="student" w:date="2019-03-05T09:19:00Z">
        <w:r w:rsidR="00B44E23" w:rsidDel="00D423FD">
          <w:rPr>
            <w:szCs w:val="28"/>
          </w:rPr>
          <w:delText>n</w:delText>
        </w:r>
      </w:del>
      <w:ins w:id="43" w:author="student" w:date="2019-03-05T09:19:00Z">
        <w:r w:rsidR="00D423FD">
          <w:rPr>
            <w:szCs w:val="28"/>
          </w:rPr>
          <w:t xml:space="preserve">Cho phép </w:t>
        </w:r>
      </w:ins>
      <w:del w:id="44" w:author="student" w:date="2019-03-05T09:19:00Z">
        <w:r w:rsidR="00B44E23" w:rsidDel="00D423FD">
          <w:rPr>
            <w:szCs w:val="28"/>
          </w:rPr>
          <w:delText xml:space="preserve">hằm </w:delText>
        </w:r>
      </w:del>
      <w:r w:rsidR="00B44E23">
        <w:rPr>
          <w:szCs w:val="28"/>
        </w:rPr>
        <w:t>kêu gọi sự hỗ trợ, tạo quỹ học bổng cho sinh viên nghèo hiếu học,sinh viên giỏi,giúp đở trang thiết bị cho Khoa</w:t>
      </w:r>
      <w:ins w:id="45" w:author="student" w:date="2019-03-05T09:19:00Z">
        <w:r w:rsidR="00D423FD">
          <w:rPr>
            <w:szCs w:val="28"/>
          </w:rPr>
          <w:t xml:space="preserve"> một cách dễ dàng</w:t>
        </w:r>
      </w:ins>
      <w:r w:rsidR="00B44E23">
        <w:rPr>
          <w:szCs w:val="28"/>
        </w:rPr>
        <w:t>.</w:t>
      </w:r>
    </w:p>
    <w:p w:rsidR="003019FC" w:rsidRPr="003019FC" w:rsidRDefault="003019FC" w:rsidP="003019FC">
      <w:pPr>
        <w:jc w:val="center"/>
        <w:rPr>
          <w:b/>
          <w:szCs w:val="28"/>
        </w:rPr>
      </w:pPr>
      <w:r w:rsidRPr="003019FC">
        <w:rPr>
          <w:b/>
          <w:szCs w:val="28"/>
        </w:rPr>
        <w:t>MỤC TIÊU</w:t>
      </w:r>
      <w:r w:rsidR="00F47549">
        <w:rPr>
          <w:b/>
          <w:szCs w:val="28"/>
        </w:rPr>
        <w:t>( &lt;= 1p)</w:t>
      </w:r>
    </w:p>
    <w:p w:rsidR="003019FC" w:rsidRPr="003019FC" w:rsidRDefault="00A8277C" w:rsidP="003019FC">
      <w:pPr>
        <w:rPr>
          <w:szCs w:val="28"/>
        </w:rPr>
      </w:pPr>
      <w:r>
        <w:rPr>
          <w:szCs w:val="28"/>
        </w:rPr>
        <w:t xml:space="preserve">Mục tiêu </w:t>
      </w:r>
      <w:r w:rsidR="003019FC" w:rsidRPr="003019FC">
        <w:rPr>
          <w:szCs w:val="28"/>
        </w:rPr>
        <w:t>Tổng quan</w:t>
      </w:r>
    </w:p>
    <w:p w:rsidR="003019FC" w:rsidRDefault="003019FC" w:rsidP="003019FC">
      <w:pPr>
        <w:pStyle w:val="ListParagraph"/>
        <w:numPr>
          <w:ilvl w:val="0"/>
          <w:numId w:val="1"/>
        </w:numPr>
        <w:rPr>
          <w:szCs w:val="28"/>
        </w:rPr>
      </w:pPr>
      <w:r>
        <w:rPr>
          <w:szCs w:val="28"/>
        </w:rPr>
        <w:t>Giúp quản lý đầy đủ thông tin về cựu sinh viên của Khoa Công nghệ thông tin và truyền thông Trường ĐH CT từ thông tin cá nhân đến lịch sử việc làm,</w:t>
      </w:r>
      <w:ins w:id="46" w:author="student" w:date="2019-03-05T09:20:00Z">
        <w:r w:rsidR="00723EE0">
          <w:rPr>
            <w:szCs w:val="28"/>
          </w:rPr>
          <w:t xml:space="preserve">kêu gọi và quản lý các mục </w:t>
        </w:r>
      </w:ins>
      <w:r>
        <w:rPr>
          <w:szCs w:val="28"/>
        </w:rPr>
        <w:t>tài trợ của các cựu sinh viên.</w:t>
      </w:r>
    </w:p>
    <w:p w:rsidR="003019FC" w:rsidRDefault="003019FC" w:rsidP="003019FC">
      <w:pPr>
        <w:rPr>
          <w:szCs w:val="28"/>
        </w:rPr>
      </w:pPr>
      <w:r>
        <w:rPr>
          <w:szCs w:val="28"/>
        </w:rPr>
        <w:t xml:space="preserve">Mục tiêu cụ thể </w:t>
      </w:r>
    </w:p>
    <w:p w:rsidR="00723EE0" w:rsidRDefault="00723EE0" w:rsidP="001649DC">
      <w:pPr>
        <w:pStyle w:val="ListParagraph"/>
        <w:numPr>
          <w:ilvl w:val="0"/>
          <w:numId w:val="1"/>
        </w:numPr>
        <w:rPr>
          <w:ins w:id="47" w:author="student" w:date="2019-03-05T09:21:00Z"/>
          <w:szCs w:val="28"/>
        </w:rPr>
      </w:pPr>
      <w:ins w:id="48" w:author="student" w:date="2019-03-05T09:21:00Z">
        <w:r>
          <w:rPr>
            <w:szCs w:val="28"/>
          </w:rPr>
          <w:lastRenderedPageBreak/>
          <w:t xml:space="preserve">Xây dựng website gắn liền với website của Khoa CNTT&amp;TT </w:t>
        </w:r>
      </w:ins>
      <w:ins w:id="49" w:author="student" w:date="2019-03-05T09:22:00Z">
        <w:r>
          <w:rPr>
            <w:szCs w:val="28"/>
          </w:rPr>
          <w:t xml:space="preserve">để sử dụng thí điểm trong phạm vi khoa CNTT &amp; TT </w:t>
        </w:r>
      </w:ins>
      <w:ins w:id="50" w:author="student" w:date="2019-03-05T09:21:00Z">
        <w:r>
          <w:rPr>
            <w:szCs w:val="28"/>
          </w:rPr>
          <w:t>với các phân hệ như:</w:t>
        </w:r>
      </w:ins>
    </w:p>
    <w:p w:rsidR="00F22DB0" w:rsidDel="00723EE0" w:rsidRDefault="00723EE0">
      <w:pPr>
        <w:pStyle w:val="ListParagraph"/>
        <w:rPr>
          <w:del w:id="51" w:author="student" w:date="2019-03-05T09:22:00Z"/>
          <w:szCs w:val="28"/>
        </w:rPr>
        <w:pPrChange w:id="52" w:author="student" w:date="2019-03-05T09:21:00Z">
          <w:pPr>
            <w:pStyle w:val="ListParagraph"/>
            <w:numPr>
              <w:numId w:val="1"/>
            </w:numPr>
            <w:ind w:hanging="360"/>
          </w:pPr>
        </w:pPrChange>
      </w:pPr>
      <w:ins w:id="53" w:author="student" w:date="2019-03-05T09:21:00Z">
        <w:r>
          <w:rPr>
            <w:szCs w:val="28"/>
          </w:rPr>
          <w:t xml:space="preserve">+ </w:t>
        </w:r>
      </w:ins>
      <w:r w:rsidR="003019FC" w:rsidRPr="00F22DB0">
        <w:rPr>
          <w:szCs w:val="28"/>
        </w:rPr>
        <w:t>Xây dựng trang riêng để thực hiện các chức năng cho phân hệ Quản trị</w:t>
      </w:r>
      <w:r w:rsidR="00F22DB0" w:rsidRPr="00F22DB0">
        <w:rPr>
          <w:szCs w:val="28"/>
        </w:rPr>
        <w:t xml:space="preserve"> viên</w:t>
      </w:r>
      <w:r w:rsidR="00F22DB0">
        <w:rPr>
          <w:szCs w:val="28"/>
        </w:rPr>
        <w:t>.</w:t>
      </w:r>
    </w:p>
    <w:p w:rsidR="00723EE0" w:rsidRDefault="00723EE0">
      <w:pPr>
        <w:pStyle w:val="ListParagraph"/>
        <w:rPr>
          <w:ins w:id="54" w:author="student" w:date="2019-03-05T09:22:00Z"/>
          <w:szCs w:val="28"/>
        </w:rPr>
        <w:pPrChange w:id="55" w:author="student" w:date="2019-03-05T09:22:00Z">
          <w:pPr>
            <w:pStyle w:val="ListParagraph"/>
            <w:numPr>
              <w:numId w:val="1"/>
            </w:numPr>
            <w:ind w:hanging="360"/>
          </w:pPr>
        </w:pPrChange>
      </w:pPr>
    </w:p>
    <w:p w:rsidR="003019FC" w:rsidRPr="00F22DB0" w:rsidRDefault="00723EE0">
      <w:pPr>
        <w:pStyle w:val="ListParagraph"/>
        <w:rPr>
          <w:szCs w:val="28"/>
        </w:rPr>
        <w:pPrChange w:id="56" w:author="student" w:date="2019-03-05T09:22:00Z">
          <w:pPr>
            <w:pStyle w:val="ListParagraph"/>
            <w:numPr>
              <w:numId w:val="1"/>
            </w:numPr>
            <w:ind w:hanging="360"/>
          </w:pPr>
        </w:pPrChange>
      </w:pPr>
      <w:ins w:id="57" w:author="student" w:date="2019-03-05T09:22:00Z">
        <w:r>
          <w:rPr>
            <w:szCs w:val="28"/>
          </w:rPr>
          <w:t xml:space="preserve">+ </w:t>
        </w:r>
      </w:ins>
      <w:r w:rsidR="003019FC" w:rsidRPr="00F22DB0">
        <w:rPr>
          <w:szCs w:val="28"/>
        </w:rPr>
        <w:t>Xây dựng trang riêng để thực hiện các chức năng cho phân hệ Cự</w:t>
      </w:r>
      <w:r w:rsidR="00F22DB0" w:rsidRPr="00F22DB0">
        <w:rPr>
          <w:szCs w:val="28"/>
        </w:rPr>
        <w:t>u sinh viên</w:t>
      </w:r>
      <w:r w:rsidR="00F22DB0">
        <w:rPr>
          <w:szCs w:val="28"/>
        </w:rPr>
        <w:t>.</w:t>
      </w:r>
    </w:p>
    <w:p w:rsidR="003019FC" w:rsidRDefault="003019FC" w:rsidP="003019FC">
      <w:pPr>
        <w:pStyle w:val="ListParagraph"/>
        <w:numPr>
          <w:ilvl w:val="0"/>
          <w:numId w:val="1"/>
        </w:numPr>
        <w:rPr>
          <w:szCs w:val="28"/>
        </w:rPr>
      </w:pPr>
      <w:del w:id="58" w:author="student" w:date="2019-03-05T09:20:00Z">
        <w:r w:rsidDel="00723EE0">
          <w:rPr>
            <w:szCs w:val="28"/>
          </w:rPr>
          <w:delText>T</w:delText>
        </w:r>
      </w:del>
      <w:del w:id="59" w:author="student" w:date="2019-03-05T09:22:00Z">
        <w:r w:rsidDel="00723EE0">
          <w:rPr>
            <w:szCs w:val="28"/>
          </w:rPr>
          <w:delText>hí điểm trong phạm vi khoa CNTT &amp; TT</w:delText>
        </w:r>
      </w:del>
    </w:p>
    <w:p w:rsidR="003019FC" w:rsidRPr="001F6217" w:rsidRDefault="003019FC" w:rsidP="003019FC">
      <w:pPr>
        <w:rPr>
          <w:color w:val="A6A6A6" w:themeColor="background1" w:themeShade="A6"/>
          <w:szCs w:val="28"/>
        </w:rPr>
      </w:pPr>
      <w:r w:rsidRPr="001F6217">
        <w:rPr>
          <w:color w:val="A6A6A6" w:themeColor="background1" w:themeShade="A6"/>
          <w:szCs w:val="28"/>
        </w:rPr>
        <w:t>Với những tính năng như trên, hệ thống được phát triển với kỳ vọng giúp cho Khoa quản lý thông tin được tốt hơn, chi tiết hơn, đầy đủ hơn về cựu sinh viên.</w:t>
      </w:r>
    </w:p>
    <w:p w:rsidR="003019FC" w:rsidRDefault="003019FC" w:rsidP="001C56CE">
      <w:pPr>
        <w:jc w:val="center"/>
        <w:rPr>
          <w:b/>
          <w:szCs w:val="28"/>
        </w:rPr>
      </w:pPr>
      <w:r w:rsidRPr="003019FC">
        <w:rPr>
          <w:b/>
          <w:szCs w:val="28"/>
        </w:rPr>
        <w:t>GIẢI PHÁP</w:t>
      </w:r>
      <w:r w:rsidR="00B842AC">
        <w:rPr>
          <w:b/>
          <w:szCs w:val="28"/>
        </w:rPr>
        <w:t>(</w:t>
      </w:r>
      <w:r w:rsidR="00E938D3">
        <w:rPr>
          <w:b/>
          <w:szCs w:val="28"/>
        </w:rPr>
        <w:t>LÀM THẾ NÀO ĐỂ CÓ THÀNH PHẨM</w:t>
      </w:r>
      <w:r w:rsidR="00B842AC">
        <w:rPr>
          <w:b/>
          <w:szCs w:val="28"/>
        </w:rPr>
        <w:t>)</w:t>
      </w:r>
    </w:p>
    <w:p w:rsidR="00E938D3" w:rsidRPr="00E938D3" w:rsidRDefault="004A4A87" w:rsidP="00E938D3">
      <w:pPr>
        <w:rPr>
          <w:szCs w:val="28"/>
        </w:rPr>
      </w:pPr>
      <w:r>
        <w:rPr>
          <w:szCs w:val="28"/>
        </w:rPr>
        <w:t xml:space="preserve">Để có được sản phẩm cuối cùng là trang website QLTTCSV thì nhóm chúng em đã thực hiện xây dựng trang web dựa trên ngôn ngữ lập trình PHP thông qua Framework Laravel và </w:t>
      </w:r>
      <w:r w:rsidR="003A76D2">
        <w:rPr>
          <w:szCs w:val="28"/>
        </w:rPr>
        <w:t xml:space="preserve">quản lý cơ sở dữ liệu thông qua </w:t>
      </w:r>
      <w:r>
        <w:rPr>
          <w:szCs w:val="28"/>
        </w:rPr>
        <w:t xml:space="preserve">hệ quản trị cơ sở dữ liệu MySQL </w:t>
      </w:r>
      <w:r w:rsidR="003A76D2">
        <w:rPr>
          <w:szCs w:val="28"/>
        </w:rPr>
        <w:t>và phpMyadmin</w:t>
      </w:r>
      <w:r w:rsidR="00152B3C">
        <w:rPr>
          <w:szCs w:val="28"/>
        </w:rPr>
        <w:t xml:space="preserve">. Thiết kế cơ sở dữ liệu và vẽ sơ đồ CDM,PDM thông qua công cụ </w:t>
      </w:r>
      <w:r w:rsidR="00B17528">
        <w:rPr>
          <w:szCs w:val="28"/>
        </w:rPr>
        <w:t>PowerDesigner và MySQL Workbech.</w:t>
      </w:r>
    </w:p>
    <w:p w:rsidR="00E938D3" w:rsidRDefault="00E938D3" w:rsidP="001C56CE">
      <w:pPr>
        <w:jc w:val="center"/>
        <w:rPr>
          <w:szCs w:val="28"/>
        </w:rPr>
      </w:pPr>
    </w:p>
    <w:p w:rsidR="001C56CE" w:rsidRDefault="001C56CE" w:rsidP="001C56CE">
      <w:pPr>
        <w:jc w:val="center"/>
        <w:rPr>
          <w:b/>
          <w:szCs w:val="28"/>
        </w:rPr>
      </w:pPr>
      <w:r>
        <w:rPr>
          <w:b/>
          <w:szCs w:val="28"/>
        </w:rPr>
        <w:t>SẢN PHẦM</w:t>
      </w:r>
      <w:r w:rsidR="00B3451B">
        <w:rPr>
          <w:b/>
          <w:szCs w:val="28"/>
        </w:rPr>
        <w:t>(ĐÓNG GÓP CHÍNH/ ƯU ĐIỂM KHI SỬ DỤNG ĐỀ TÀI)</w:t>
      </w:r>
    </w:p>
    <w:p w:rsidR="001C56CE" w:rsidRDefault="00B3451B" w:rsidP="001C56CE">
      <w:pPr>
        <w:rPr>
          <w:szCs w:val="28"/>
        </w:rPr>
      </w:pPr>
      <w:r>
        <w:rPr>
          <w:szCs w:val="28"/>
        </w:rPr>
        <w:t>Sau khi hoàn thành thì sản phẩm sẽ là Ứng dụng quản lý thông tin cựu sinh viên trên nền web có thể đạt được những yêu cầu và tiêu chí</w:t>
      </w:r>
      <w:r w:rsidR="009D1D37">
        <w:rPr>
          <w:szCs w:val="28"/>
        </w:rPr>
        <w:t xml:space="preserve"> cũng như là thực hiện các tác vụ của</w:t>
      </w:r>
      <w:r>
        <w:rPr>
          <w:szCs w:val="28"/>
        </w:rPr>
        <w:t xml:space="preserve"> cả 2 phân hệ Quản trị viên và Cự</w:t>
      </w:r>
      <w:r w:rsidR="009D1D37">
        <w:rPr>
          <w:szCs w:val="28"/>
        </w:rPr>
        <w:t>u sinh viên.</w:t>
      </w:r>
    </w:p>
    <w:p w:rsidR="001C56CE" w:rsidRPr="001C56CE" w:rsidRDefault="001C56CE" w:rsidP="001C56CE">
      <w:pPr>
        <w:jc w:val="center"/>
        <w:rPr>
          <w:b/>
          <w:szCs w:val="28"/>
        </w:rPr>
      </w:pPr>
      <w:r>
        <w:rPr>
          <w:b/>
          <w:szCs w:val="28"/>
        </w:rPr>
        <w:t>KINH PHÍ THỰC HIỆN</w:t>
      </w:r>
    </w:p>
    <w:p w:rsidR="00A8277C" w:rsidRPr="00044FA3" w:rsidRDefault="00A8277C" w:rsidP="003019FC">
      <w:pPr>
        <w:rPr>
          <w:i/>
          <w:szCs w:val="28"/>
        </w:rPr>
      </w:pPr>
      <w:r w:rsidRPr="00044FA3">
        <w:rPr>
          <w:i/>
          <w:szCs w:val="28"/>
        </w:rPr>
        <w:t>CANH NÓI CÒN BAO NHIÊU THỜI GIAN THÌ NS CHO PHẦN NÀY .</w:t>
      </w:r>
    </w:p>
    <w:p w:rsidR="00723EE0" w:rsidRDefault="00723EE0">
      <w:pPr>
        <w:pStyle w:val="ListParagraph"/>
        <w:numPr>
          <w:ilvl w:val="0"/>
          <w:numId w:val="1"/>
        </w:numPr>
        <w:rPr>
          <w:ins w:id="60" w:author="student" w:date="2019-03-05T09:24:00Z"/>
          <w:szCs w:val="28"/>
        </w:rPr>
        <w:pPrChange w:id="61" w:author="student" w:date="2019-03-05T09:24:00Z">
          <w:pPr/>
        </w:pPrChange>
      </w:pPr>
      <w:ins w:id="62" w:author="student" w:date="2019-03-05T09:23:00Z">
        <w:r w:rsidRPr="00DB7FBF">
          <w:rPr>
            <w:szCs w:val="28"/>
          </w:rPr>
          <w:t>Đây là đề tài xây d</w:t>
        </w:r>
        <w:r w:rsidRPr="00723EE0">
          <w:rPr>
            <w:szCs w:val="28"/>
            <w:rPrChange w:id="63" w:author="student" w:date="2019-03-05T09:24:00Z">
              <w:rPr/>
            </w:rPrChange>
          </w:rPr>
          <w:t xml:space="preserve">ựng phần mềm nên không tốn chi phí nguyên vật liệu, vật tư. </w:t>
        </w:r>
      </w:ins>
    </w:p>
    <w:p w:rsidR="00723EE0" w:rsidRDefault="00723EE0">
      <w:pPr>
        <w:pStyle w:val="ListParagraph"/>
        <w:numPr>
          <w:ilvl w:val="0"/>
          <w:numId w:val="1"/>
        </w:numPr>
        <w:rPr>
          <w:ins w:id="64" w:author="student" w:date="2019-03-05T09:26:00Z"/>
          <w:szCs w:val="28"/>
        </w:rPr>
        <w:pPrChange w:id="65" w:author="student" w:date="2019-03-05T09:24:00Z">
          <w:pPr/>
        </w:pPrChange>
      </w:pPr>
      <w:ins w:id="66" w:author="student" w:date="2019-03-05T09:24:00Z">
        <w:r>
          <w:rPr>
            <w:szCs w:val="28"/>
          </w:rPr>
          <w:t>Đề tài ước tính thời gian tìm hiểu, phân tích, lập trình, kiểm thử và chuyển giao trong khoảng thời gian 6 tháng với công sức của 4 thành viên</w:t>
        </w:r>
      </w:ins>
      <w:ins w:id="67" w:author="student" w:date="2019-03-05T09:27:00Z">
        <w:r>
          <w:rPr>
            <w:szCs w:val="28"/>
          </w:rPr>
          <w:t xml:space="preserve"> và một ít chi phí in ấn tài liệu, thông tin liên lạc</w:t>
        </w:r>
      </w:ins>
      <w:ins w:id="68" w:author="student" w:date="2019-03-05T09:24:00Z">
        <w:r>
          <w:rPr>
            <w:szCs w:val="28"/>
          </w:rPr>
          <w:t xml:space="preserve">. Tổng chi phí công sức của nhóm ước tính </w:t>
        </w:r>
      </w:ins>
      <w:ins w:id="69" w:author="student" w:date="2019-03-05T09:26:00Z">
        <w:r>
          <w:rPr>
            <w:szCs w:val="28"/>
          </w:rPr>
          <w:t>…</w:t>
        </w:r>
      </w:ins>
      <w:ins w:id="70" w:author="Huu Khanh" w:date="2019-03-07T08:16:00Z">
        <w:r w:rsidR="00ED7D9F">
          <w:rPr>
            <w:szCs w:val="28"/>
          </w:rPr>
          <w:t xml:space="preserve"> 8.525.000</w:t>
        </w:r>
      </w:ins>
    </w:p>
    <w:p w:rsidR="00723EE0" w:rsidRDefault="00723EE0">
      <w:pPr>
        <w:pStyle w:val="ListParagraph"/>
        <w:numPr>
          <w:ilvl w:val="0"/>
          <w:numId w:val="1"/>
        </w:numPr>
        <w:rPr>
          <w:ins w:id="71" w:author="student" w:date="2019-03-05T09:26:00Z"/>
          <w:szCs w:val="28"/>
        </w:rPr>
        <w:pPrChange w:id="72" w:author="student" w:date="2019-03-05T09:24:00Z">
          <w:pPr/>
        </w:pPrChange>
      </w:pPr>
      <w:ins w:id="73" w:author="student" w:date="2019-03-05T09:26:00Z">
        <w:r>
          <w:rPr>
            <w:szCs w:val="28"/>
          </w:rPr>
          <w:t>Đề tài cũng cần đến chi phí nghiệm thu và chi phí quản lý theo quy định chung của Trường với số tiền …</w:t>
        </w:r>
      </w:ins>
      <w:ins w:id="74" w:author="Huu Khanh" w:date="2019-03-07T08:16:00Z">
        <w:r w:rsidR="00ED7D9F">
          <w:rPr>
            <w:szCs w:val="28"/>
          </w:rPr>
          <w:t>3.475.000</w:t>
        </w:r>
      </w:ins>
      <w:bookmarkStart w:id="75" w:name="_GoBack"/>
      <w:bookmarkEnd w:id="75"/>
    </w:p>
    <w:p w:rsidR="00723EE0" w:rsidRDefault="00723EE0">
      <w:pPr>
        <w:pStyle w:val="ListParagraph"/>
        <w:rPr>
          <w:ins w:id="76" w:author="student" w:date="2019-03-05T09:28:00Z"/>
          <w:szCs w:val="28"/>
        </w:rPr>
        <w:pPrChange w:id="77" w:author="student" w:date="2019-03-05T09:26:00Z">
          <w:pPr/>
        </w:pPrChange>
      </w:pPr>
      <w:ins w:id="78" w:author="student" w:date="2019-03-05T09:26:00Z">
        <w:r>
          <w:rPr>
            <w:szCs w:val="28"/>
          </w:rPr>
          <w:t xml:space="preserve">Vậy tổng chi phí cho đề tài là </w:t>
        </w:r>
      </w:ins>
      <w:ins w:id="79" w:author="student" w:date="2019-03-05T09:28:00Z">
        <w:r>
          <w:rPr>
            <w:szCs w:val="28"/>
          </w:rPr>
          <w:t>12 triệu</w:t>
        </w:r>
      </w:ins>
    </w:p>
    <w:p w:rsidR="00723EE0" w:rsidRPr="00DB7FBF" w:rsidRDefault="00723EE0">
      <w:pPr>
        <w:pStyle w:val="ListParagraph"/>
        <w:rPr>
          <w:ins w:id="80" w:author="student" w:date="2019-03-05T09:23:00Z"/>
          <w:szCs w:val="28"/>
        </w:rPr>
        <w:pPrChange w:id="81" w:author="student" w:date="2019-03-05T09:26:00Z">
          <w:pPr/>
        </w:pPrChange>
      </w:pPr>
    </w:p>
    <w:p w:rsidR="003019FC" w:rsidRPr="00DB7FBF" w:rsidRDefault="00FF4199" w:rsidP="003019FC">
      <w:pPr>
        <w:rPr>
          <w:color w:val="A6A6A6" w:themeColor="background1" w:themeShade="A6"/>
          <w:szCs w:val="28"/>
          <w:rPrChange w:id="82" w:author="Huu Khanh" w:date="2019-03-06T17:25:00Z">
            <w:rPr>
              <w:szCs w:val="28"/>
            </w:rPr>
          </w:rPrChange>
        </w:rPr>
      </w:pPr>
      <w:r w:rsidRPr="00DB7FBF">
        <w:rPr>
          <w:color w:val="A6A6A6" w:themeColor="background1" w:themeShade="A6"/>
          <w:szCs w:val="28"/>
          <w:rPrChange w:id="83" w:author="Huu Khanh" w:date="2019-03-06T17:25:00Z">
            <w:rPr>
              <w:szCs w:val="28"/>
            </w:rPr>
          </w:rPrChange>
        </w:rPr>
        <w:lastRenderedPageBreak/>
        <w:t xml:space="preserve">Đề tài chỉ cho ra được sản phầm là phần mềm nên về chi phí mua vật tư, nguyên-vật liệu thì không có . Nhóm chúng em </w:t>
      </w:r>
      <w:r w:rsidR="00751E91" w:rsidRPr="00DB7FBF">
        <w:rPr>
          <w:color w:val="A6A6A6" w:themeColor="background1" w:themeShade="A6"/>
          <w:szCs w:val="28"/>
          <w:rPrChange w:id="84" w:author="Huu Khanh" w:date="2019-03-06T17:25:00Z">
            <w:rPr>
              <w:szCs w:val="28"/>
            </w:rPr>
          </w:rPrChange>
        </w:rPr>
        <w:t xml:space="preserve">gồm 4 bạn </w:t>
      </w:r>
      <w:r w:rsidRPr="00DB7FBF">
        <w:rPr>
          <w:color w:val="A6A6A6" w:themeColor="background1" w:themeShade="A6"/>
          <w:szCs w:val="28"/>
          <w:rPrChange w:id="85" w:author="Huu Khanh" w:date="2019-03-06T17:25:00Z">
            <w:rPr>
              <w:szCs w:val="28"/>
            </w:rPr>
          </w:rPrChange>
        </w:rPr>
        <w:t>thực hiện đề</w:t>
      </w:r>
      <w:r w:rsidR="00751E91" w:rsidRPr="00DB7FBF">
        <w:rPr>
          <w:color w:val="A6A6A6" w:themeColor="background1" w:themeShade="A6"/>
          <w:szCs w:val="28"/>
          <w:rPrChange w:id="86" w:author="Huu Khanh" w:date="2019-03-06T17:25:00Z">
            <w:rPr>
              <w:szCs w:val="28"/>
            </w:rPr>
          </w:rPrChange>
        </w:rPr>
        <w:t xml:space="preserve"> tài </w:t>
      </w:r>
      <w:r w:rsidRPr="00DB7FBF">
        <w:rPr>
          <w:color w:val="A6A6A6" w:themeColor="background1" w:themeShade="A6"/>
          <w:szCs w:val="28"/>
          <w:rPrChange w:id="87" w:author="Huu Khanh" w:date="2019-03-06T17:25:00Z">
            <w:rPr>
              <w:szCs w:val="28"/>
            </w:rPr>
          </w:rPrChange>
        </w:rPr>
        <w:t xml:space="preserve">trên sức lao động của sinh viên và chi phí in ấn tài liệu, thông tin liên lạc thôi ạ. </w:t>
      </w:r>
    </w:p>
    <w:p w:rsidR="005E71EC" w:rsidRPr="00DB7FBF" w:rsidRDefault="00FF4199" w:rsidP="003019FC">
      <w:pPr>
        <w:rPr>
          <w:ins w:id="88" w:author="Huu Khanh" w:date="2019-03-06T17:02:00Z"/>
          <w:color w:val="A6A6A6" w:themeColor="background1" w:themeShade="A6"/>
          <w:szCs w:val="28"/>
          <w:rPrChange w:id="89" w:author="Huu Khanh" w:date="2019-03-06T17:25:00Z">
            <w:rPr>
              <w:ins w:id="90" w:author="Huu Khanh" w:date="2019-03-06T17:02:00Z"/>
              <w:szCs w:val="28"/>
            </w:rPr>
          </w:rPrChange>
        </w:rPr>
      </w:pPr>
      <w:r w:rsidRPr="00DB7FBF">
        <w:rPr>
          <w:color w:val="A6A6A6" w:themeColor="background1" w:themeShade="A6"/>
          <w:szCs w:val="28"/>
          <w:rPrChange w:id="91" w:author="Huu Khanh" w:date="2019-03-06T17:25:00Z">
            <w:rPr>
              <w:szCs w:val="28"/>
            </w:rPr>
          </w:rPrChange>
        </w:rPr>
        <w:t xml:space="preserve">Về </w:t>
      </w:r>
      <w:r w:rsidR="00751E91" w:rsidRPr="00DB7FBF">
        <w:rPr>
          <w:color w:val="A6A6A6" w:themeColor="background1" w:themeShade="A6"/>
          <w:szCs w:val="28"/>
          <w:rPrChange w:id="92" w:author="Huu Khanh" w:date="2019-03-06T17:25:00Z">
            <w:rPr>
              <w:szCs w:val="28"/>
            </w:rPr>
          </w:rPrChange>
        </w:rPr>
        <w:t>chất lượng sản phầm</w:t>
      </w:r>
      <w:r w:rsidR="00C973B8" w:rsidRPr="00DB7FBF">
        <w:rPr>
          <w:color w:val="A6A6A6" w:themeColor="background1" w:themeShade="A6"/>
          <w:szCs w:val="28"/>
          <w:rPrChange w:id="93" w:author="Huu Khanh" w:date="2019-03-06T17:25:00Z">
            <w:rPr>
              <w:szCs w:val="28"/>
            </w:rPr>
          </w:rPrChange>
        </w:rPr>
        <w:t xml:space="preserve"> thì đảm bảo yêu cầu về chất lượng về hệ thống cần. Vì có giáo viên hướng dẫn nên việc bám sát vào những yêu cầu của hệ thống cần. Vì bên ngoài người ta có thể sẽ làm khác nhưng giá cao hơn rất nhiều so với hệ thống củ</w:t>
      </w:r>
      <w:r w:rsidR="00652173" w:rsidRPr="00DB7FBF">
        <w:rPr>
          <w:color w:val="A6A6A6" w:themeColor="background1" w:themeShade="A6"/>
          <w:szCs w:val="28"/>
          <w:rPrChange w:id="94" w:author="Huu Khanh" w:date="2019-03-06T17:25:00Z">
            <w:rPr>
              <w:szCs w:val="28"/>
            </w:rPr>
          </w:rPrChange>
        </w:rPr>
        <w:t>a sinh viên làm n</w:t>
      </w:r>
      <w:r w:rsidR="00C973B8" w:rsidRPr="00DB7FBF">
        <w:rPr>
          <w:color w:val="A6A6A6" w:themeColor="background1" w:themeShade="A6"/>
          <w:szCs w:val="28"/>
          <w:rPrChange w:id="95" w:author="Huu Khanh" w:date="2019-03-06T17:25:00Z">
            <w:rPr>
              <w:szCs w:val="28"/>
            </w:rPr>
          </w:rPrChange>
        </w:rPr>
        <w:t xml:space="preserve">hưng so sánh về </w:t>
      </w:r>
      <w:r w:rsidR="00652173" w:rsidRPr="00DB7FBF">
        <w:rPr>
          <w:color w:val="A6A6A6" w:themeColor="background1" w:themeShade="A6"/>
          <w:szCs w:val="28"/>
          <w:rPrChange w:id="96" w:author="Huu Khanh" w:date="2019-03-06T17:25:00Z">
            <w:rPr>
              <w:szCs w:val="28"/>
            </w:rPr>
          </w:rPrChange>
        </w:rPr>
        <w:t xml:space="preserve">phân khúc chất lượng và giá thành thì </w:t>
      </w:r>
      <w:r w:rsidR="00C973B8" w:rsidRPr="00DB7FBF">
        <w:rPr>
          <w:color w:val="A6A6A6" w:themeColor="background1" w:themeShade="A6"/>
          <w:szCs w:val="28"/>
          <w:rPrChange w:id="97" w:author="Huu Khanh" w:date="2019-03-06T17:25:00Z">
            <w:rPr>
              <w:szCs w:val="28"/>
            </w:rPr>
          </w:rPrChange>
        </w:rPr>
        <w:t>hệ thống của sinh viên</w:t>
      </w:r>
      <w:r w:rsidR="00652173" w:rsidRPr="00DB7FBF">
        <w:rPr>
          <w:color w:val="A6A6A6" w:themeColor="background1" w:themeShade="A6"/>
          <w:szCs w:val="28"/>
          <w:rPrChange w:id="98" w:author="Huu Khanh" w:date="2019-03-06T17:25:00Z">
            <w:rPr>
              <w:szCs w:val="28"/>
            </w:rPr>
          </w:rPrChange>
        </w:rPr>
        <w:t xml:space="preserve"> làm</w:t>
      </w:r>
      <w:r w:rsidR="00C973B8" w:rsidRPr="00DB7FBF">
        <w:rPr>
          <w:color w:val="A6A6A6" w:themeColor="background1" w:themeShade="A6"/>
          <w:szCs w:val="28"/>
          <w:rPrChange w:id="99" w:author="Huu Khanh" w:date="2019-03-06T17:25:00Z">
            <w:rPr>
              <w:szCs w:val="28"/>
            </w:rPr>
          </w:rPrChange>
        </w:rPr>
        <w:t xml:space="preserve"> rẻ hơn rất nhiề</w:t>
      </w:r>
      <w:r w:rsidR="0072011E" w:rsidRPr="00DB7FBF">
        <w:rPr>
          <w:color w:val="A6A6A6" w:themeColor="background1" w:themeShade="A6"/>
          <w:szCs w:val="28"/>
          <w:rPrChange w:id="100" w:author="Huu Khanh" w:date="2019-03-06T17:25:00Z">
            <w:rPr>
              <w:szCs w:val="28"/>
            </w:rPr>
          </w:rPrChange>
        </w:rPr>
        <w:t>u</w:t>
      </w:r>
      <w:r w:rsidR="00C973B8" w:rsidRPr="00DB7FBF">
        <w:rPr>
          <w:color w:val="A6A6A6" w:themeColor="background1" w:themeShade="A6"/>
          <w:szCs w:val="28"/>
          <w:rPrChange w:id="101" w:author="Huu Khanh" w:date="2019-03-06T17:25:00Z">
            <w:rPr>
              <w:szCs w:val="28"/>
            </w:rPr>
          </w:rPrChange>
        </w:rPr>
        <w:t xml:space="preserve">. </w:t>
      </w:r>
    </w:p>
    <w:p w:rsidR="00751E91" w:rsidDel="00DB7FBF" w:rsidRDefault="00751E91" w:rsidP="003019FC">
      <w:pPr>
        <w:rPr>
          <w:del w:id="102" w:author="Huu Khanh" w:date="2019-03-06T17:25:00Z"/>
          <w:szCs w:val="28"/>
        </w:rPr>
      </w:pPr>
      <w:del w:id="103" w:author="Huu Khanh" w:date="2019-03-06T17:25:00Z">
        <w:r w:rsidDel="00DB7FBF">
          <w:rPr>
            <w:szCs w:val="28"/>
          </w:rPr>
          <w:delText xml:space="preserve"> </w:delText>
        </w:r>
      </w:del>
    </w:p>
    <w:p w:rsidR="00751E91" w:rsidRDefault="00751E91" w:rsidP="003019FC">
      <w:pPr>
        <w:rPr>
          <w:ins w:id="104" w:author="Huu Khanh" w:date="2019-03-06T16:50:00Z"/>
          <w:szCs w:val="28"/>
        </w:rPr>
      </w:pPr>
      <w:r>
        <w:rPr>
          <w:szCs w:val="28"/>
        </w:rPr>
        <w:t>Về cách thức sử dụng thì có thể tương đương nhau nên em xin xin phép Hội đồng có thể cấp cho tụi em là 12tr ạ.</w:t>
      </w:r>
    </w:p>
    <w:p w:rsidR="00F91A52" w:rsidRDefault="00F91A52" w:rsidP="003019FC">
      <w:pPr>
        <w:rPr>
          <w:szCs w:val="28"/>
        </w:rPr>
      </w:pPr>
      <w:ins w:id="105" w:author="Huu Khanh" w:date="2019-03-06T16:50:00Z">
        <w:r>
          <w:rPr>
            <w:szCs w:val="28"/>
          </w:rPr>
          <w:t>Về chi tiền công lao động trực tiếp của nhóm chúng em là 8.275.000</w:t>
        </w:r>
      </w:ins>
      <w:ins w:id="106" w:author="Huu Khanh" w:date="2019-03-06T16:51:00Z">
        <w:r>
          <w:rPr>
            <w:szCs w:val="28"/>
          </w:rPr>
          <w:t xml:space="preserve"> VND đem chia cho 6 tháng</w:t>
        </w:r>
      </w:ins>
      <w:ins w:id="107" w:author="Huu Khanh" w:date="2019-03-06T16:52:00Z">
        <w:r>
          <w:rPr>
            <w:szCs w:val="28"/>
          </w:rPr>
          <w:t>(có thể hơn vì tụi em đã là từ trước đó rồi )</w:t>
        </w:r>
      </w:ins>
      <w:ins w:id="108" w:author="Huu Khanh" w:date="2019-03-06T16:51:00Z">
        <w:r>
          <w:rPr>
            <w:szCs w:val="28"/>
          </w:rPr>
          <w:t xml:space="preserve"> làm của tụi em là mỗi tháng tụi em được 1.380.000VND rồi lại chia cho 30 ngày thì tính ra mỗi ngày </w:t>
        </w:r>
      </w:ins>
      <w:ins w:id="109" w:author="Huu Khanh" w:date="2019-03-06T16:52:00Z">
        <w:r>
          <w:rPr>
            <w:szCs w:val="28"/>
          </w:rPr>
          <w:t>được 46k rồi lại chia cho 6h</w:t>
        </w:r>
      </w:ins>
      <w:ins w:id="110" w:author="Huu Khanh" w:date="2019-03-06T16:53:00Z">
        <w:r>
          <w:rPr>
            <w:szCs w:val="28"/>
          </w:rPr>
          <w:t>(</w:t>
        </w:r>
      </w:ins>
      <w:ins w:id="111" w:author="Huu Khanh" w:date="2019-03-06T16:54:00Z">
        <w:r>
          <w:rPr>
            <w:szCs w:val="28"/>
          </w:rPr>
          <w:t>vì phải học tập ở trường</w:t>
        </w:r>
      </w:ins>
      <w:ins w:id="112" w:author="Huu Khanh" w:date="2019-03-06T16:53:00Z">
        <w:r>
          <w:rPr>
            <w:szCs w:val="28"/>
          </w:rPr>
          <w:t>)</w:t>
        </w:r>
      </w:ins>
      <w:ins w:id="113" w:author="Huu Khanh" w:date="2019-03-06T16:52:00Z">
        <w:r>
          <w:rPr>
            <w:szCs w:val="28"/>
          </w:rPr>
          <w:t xml:space="preserve"> code thì tụi em được mỗi giờ là </w:t>
        </w:r>
      </w:ins>
      <w:ins w:id="114" w:author="Huu Khanh" w:date="2019-03-06T16:53:00Z">
        <w:r>
          <w:rPr>
            <w:szCs w:val="28"/>
          </w:rPr>
          <w:t>7,5k</w:t>
        </w:r>
      </w:ins>
    </w:p>
    <w:p w:rsidR="00751E91" w:rsidRDefault="00751E91" w:rsidP="003019FC">
      <w:pPr>
        <w:rPr>
          <w:szCs w:val="28"/>
        </w:rPr>
      </w:pPr>
    </w:p>
    <w:p w:rsidR="00751E91" w:rsidRDefault="00751E91" w:rsidP="003019FC">
      <w:pPr>
        <w:rPr>
          <w:szCs w:val="28"/>
        </w:rPr>
      </w:pPr>
    </w:p>
    <w:p w:rsidR="00A8277C" w:rsidRPr="003019FC" w:rsidRDefault="00A8277C" w:rsidP="003019FC">
      <w:pPr>
        <w:rPr>
          <w:szCs w:val="28"/>
        </w:rPr>
      </w:pPr>
    </w:p>
    <w:sectPr w:rsidR="00A8277C" w:rsidRPr="0030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214F0"/>
    <w:multiLevelType w:val="hybridMultilevel"/>
    <w:tmpl w:val="9418F154"/>
    <w:lvl w:ilvl="0" w:tplc="D73C9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rson w15:author="Huu Khanh">
    <w15:presenceInfo w15:providerId="Windows Live" w15:userId="6f2c433bd09eb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50"/>
    <w:rsid w:val="00014686"/>
    <w:rsid w:val="000310AB"/>
    <w:rsid w:val="0004490B"/>
    <w:rsid w:val="00044FA3"/>
    <w:rsid w:val="000E39D8"/>
    <w:rsid w:val="001451E7"/>
    <w:rsid w:val="00152B3C"/>
    <w:rsid w:val="001C56CE"/>
    <w:rsid w:val="001E65BF"/>
    <w:rsid w:val="001F6217"/>
    <w:rsid w:val="002F2030"/>
    <w:rsid w:val="003019FC"/>
    <w:rsid w:val="0033553B"/>
    <w:rsid w:val="00387980"/>
    <w:rsid w:val="003A76D2"/>
    <w:rsid w:val="00471502"/>
    <w:rsid w:val="00485222"/>
    <w:rsid w:val="004A4A87"/>
    <w:rsid w:val="004D5418"/>
    <w:rsid w:val="004E0461"/>
    <w:rsid w:val="005A6532"/>
    <w:rsid w:val="005B45EA"/>
    <w:rsid w:val="005E71EC"/>
    <w:rsid w:val="005E7A09"/>
    <w:rsid w:val="005F1308"/>
    <w:rsid w:val="00612906"/>
    <w:rsid w:val="00652173"/>
    <w:rsid w:val="0065492F"/>
    <w:rsid w:val="00675CB8"/>
    <w:rsid w:val="006E1462"/>
    <w:rsid w:val="0072011E"/>
    <w:rsid w:val="00722BE2"/>
    <w:rsid w:val="00723EE0"/>
    <w:rsid w:val="00723FB6"/>
    <w:rsid w:val="00751E91"/>
    <w:rsid w:val="00763818"/>
    <w:rsid w:val="00773E3E"/>
    <w:rsid w:val="007A5874"/>
    <w:rsid w:val="007A715A"/>
    <w:rsid w:val="007A7483"/>
    <w:rsid w:val="0083369D"/>
    <w:rsid w:val="00844406"/>
    <w:rsid w:val="00911AB5"/>
    <w:rsid w:val="00953D50"/>
    <w:rsid w:val="00983364"/>
    <w:rsid w:val="009D1D37"/>
    <w:rsid w:val="009D346C"/>
    <w:rsid w:val="00A469EB"/>
    <w:rsid w:val="00A4771C"/>
    <w:rsid w:val="00A8277C"/>
    <w:rsid w:val="00B037A2"/>
    <w:rsid w:val="00B07B90"/>
    <w:rsid w:val="00B17528"/>
    <w:rsid w:val="00B334E7"/>
    <w:rsid w:val="00B3451B"/>
    <w:rsid w:val="00B37273"/>
    <w:rsid w:val="00B44E23"/>
    <w:rsid w:val="00B52856"/>
    <w:rsid w:val="00B705CC"/>
    <w:rsid w:val="00B842AC"/>
    <w:rsid w:val="00C02427"/>
    <w:rsid w:val="00C93D9F"/>
    <w:rsid w:val="00C973B8"/>
    <w:rsid w:val="00CA6F34"/>
    <w:rsid w:val="00D352CB"/>
    <w:rsid w:val="00D423FD"/>
    <w:rsid w:val="00DA7FF1"/>
    <w:rsid w:val="00DB7FBF"/>
    <w:rsid w:val="00DD60E1"/>
    <w:rsid w:val="00E938D3"/>
    <w:rsid w:val="00ED7D9F"/>
    <w:rsid w:val="00F22DB0"/>
    <w:rsid w:val="00F47549"/>
    <w:rsid w:val="00F91A52"/>
    <w:rsid w:val="00FF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7DF3"/>
  <w15:chartTrackingRefBased/>
  <w15:docId w15:val="{A41EAB7A-B9AB-43AA-8735-8FDF23AB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74"/>
    <w:pPr>
      <w:ind w:left="720"/>
      <w:contextualSpacing/>
    </w:pPr>
  </w:style>
  <w:style w:type="paragraph" w:styleId="BalloonText">
    <w:name w:val="Balloon Text"/>
    <w:basedOn w:val="Normal"/>
    <w:link w:val="BalloonTextChar"/>
    <w:uiPriority w:val="99"/>
    <w:semiHidden/>
    <w:unhideWhenUsed/>
    <w:rsid w:val="00DB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Khanh</dc:creator>
  <cp:keywords/>
  <dc:description/>
  <cp:lastModifiedBy>Huu Khanh</cp:lastModifiedBy>
  <cp:revision>9</cp:revision>
  <dcterms:created xsi:type="dcterms:W3CDTF">2019-03-04T07:09:00Z</dcterms:created>
  <dcterms:modified xsi:type="dcterms:W3CDTF">2019-03-07T01:16:00Z</dcterms:modified>
</cp:coreProperties>
</file>